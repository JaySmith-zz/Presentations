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8" w:type="dxa"/>
        <w:tblLook w:val="00A0"/>
      </w:tblPr>
      <w:tblGrid>
        <w:gridCol w:w="7218"/>
        <w:gridCol w:w="2520"/>
      </w:tblGrid>
      <w:tr w:rsidR="001D03AC" w:rsidRPr="000223CE" w:rsidTr="0055422E">
        <w:tc>
          <w:tcPr>
            <w:tcW w:w="7218" w:type="dxa"/>
          </w:tcPr>
          <w:p w:rsidR="001D03AC" w:rsidRPr="000223CE" w:rsidRDefault="001D03AC" w:rsidP="0055422E">
            <w:pPr>
              <w:spacing w:after="120" w:line="240" w:lineRule="auto"/>
              <w:jc w:val="right"/>
              <w:rPr>
                <w:rFonts w:ascii="Segoe" w:hAnsi="Segoe"/>
                <w:b/>
                <w:bCs/>
              </w:rPr>
            </w:pPr>
          </w:p>
        </w:tc>
        <w:tc>
          <w:tcPr>
            <w:tcW w:w="2520" w:type="dxa"/>
          </w:tcPr>
          <w:p w:rsidR="001D03AC" w:rsidRPr="000223CE" w:rsidRDefault="001D03AC" w:rsidP="0055422E">
            <w:pPr>
              <w:spacing w:after="0" w:line="240" w:lineRule="auto"/>
              <w:rPr>
                <w:rFonts w:ascii="Segoe Black" w:hAnsi="Segoe Black"/>
                <w:b/>
                <w:bCs/>
              </w:rPr>
            </w:pPr>
            <w:r w:rsidRPr="000223CE">
              <w:rPr>
                <w:rFonts w:ascii="Segoe Black" w:hAnsi="Segoe Black"/>
                <w:b/>
                <w:bCs/>
              </w:rPr>
              <w:t>PC33</w:t>
            </w:r>
          </w:p>
        </w:tc>
      </w:tr>
      <w:tr w:rsidR="001D03AC" w:rsidRPr="000223CE" w:rsidTr="0055422E">
        <w:tc>
          <w:tcPr>
            <w:tcW w:w="7218" w:type="dxa"/>
          </w:tcPr>
          <w:p w:rsidR="001D03AC" w:rsidRPr="000223CE" w:rsidRDefault="001D03AC" w:rsidP="0055422E">
            <w:pPr>
              <w:spacing w:after="120" w:line="240" w:lineRule="auto"/>
              <w:rPr>
                <w:rFonts w:ascii="Segoe" w:hAnsi="Segoe"/>
                <w:b/>
                <w:bCs/>
              </w:rPr>
            </w:pPr>
          </w:p>
        </w:tc>
        <w:tc>
          <w:tcPr>
            <w:tcW w:w="2520" w:type="dxa"/>
          </w:tcPr>
          <w:p w:rsidR="001D03AC" w:rsidRPr="000223CE" w:rsidRDefault="001D03AC" w:rsidP="0055422E">
            <w:pPr>
              <w:spacing w:after="0" w:line="240" w:lineRule="auto"/>
              <w:rPr>
                <w:rFonts w:ascii="Segoe" w:hAnsi="Segoe"/>
              </w:rPr>
            </w:pPr>
            <w:r>
              <w:rPr>
                <w:rFonts w:ascii="Segoe" w:hAnsi="Segoe"/>
              </w:rPr>
              <w:t>Oct 28</w:t>
            </w:r>
            <w:r w:rsidRPr="000223CE">
              <w:rPr>
                <w:rFonts w:ascii="Segoe" w:hAnsi="Segoe"/>
                <w:vertAlign w:val="superscript"/>
              </w:rPr>
              <w:t>th</w:t>
            </w:r>
            <w:r>
              <w:rPr>
                <w:rFonts w:ascii="Segoe" w:hAnsi="Segoe"/>
              </w:rPr>
              <w:t>, 2008</w:t>
            </w:r>
          </w:p>
          <w:p w:rsidR="001D03AC" w:rsidRPr="000223CE" w:rsidRDefault="001D03AC" w:rsidP="0055422E">
            <w:pPr>
              <w:spacing w:after="0" w:line="240" w:lineRule="auto"/>
              <w:rPr>
                <w:rFonts w:ascii="Segoe" w:hAnsi="Segoe"/>
                <w:b/>
                <w:bCs/>
                <w:i/>
                <w:iCs/>
              </w:rPr>
            </w:pPr>
          </w:p>
        </w:tc>
      </w:tr>
      <w:tr w:rsidR="001D03AC" w:rsidRPr="000223CE" w:rsidTr="0055422E">
        <w:tc>
          <w:tcPr>
            <w:tcW w:w="9738" w:type="dxa"/>
            <w:gridSpan w:val="2"/>
          </w:tcPr>
          <w:p w:rsidR="001D03AC" w:rsidRPr="000223CE" w:rsidRDefault="001D03AC" w:rsidP="0055422E">
            <w:pPr>
              <w:pStyle w:val="Title"/>
              <w:rPr>
                <w:rFonts w:ascii="Segoe" w:hAnsi="Segoe"/>
              </w:rPr>
            </w:pPr>
            <w:r w:rsidRPr="000223CE">
              <w:rPr>
                <w:rFonts w:ascii="Segoe" w:hAnsi="Segoe"/>
              </w:rPr>
              <w:t>Microsoft Visual Studio 10: Easing ASP.NET Web Deployment</w:t>
            </w:r>
          </w:p>
          <w:p w:rsidR="001D03AC" w:rsidRPr="000223CE" w:rsidRDefault="001D03AC" w:rsidP="00DE2474">
            <w:pPr>
              <w:rPr>
                <w:rStyle w:val="IntenseEmphasis"/>
                <w:rFonts w:ascii="Segoe" w:hAnsi="Segoe"/>
              </w:rPr>
            </w:pPr>
          </w:p>
        </w:tc>
      </w:tr>
    </w:tbl>
    <w:p w:rsidR="001D03AC" w:rsidRPr="000223CE" w:rsidRDefault="001D03AC" w:rsidP="00AE3368">
      <w:pPr>
        <w:pStyle w:val="Subtitle"/>
        <w:spacing w:before="120" w:after="120"/>
        <w:rPr>
          <w:rFonts w:ascii="Segoe" w:hAnsi="Segoe"/>
          <w:i w:val="0"/>
          <w:iCs w:val="0"/>
        </w:rPr>
      </w:pPr>
    </w:p>
    <w:p w:rsidR="001D03AC" w:rsidRPr="000223CE" w:rsidRDefault="001D03AC" w:rsidP="00AE3368">
      <w:pPr>
        <w:pStyle w:val="Subtitle"/>
        <w:spacing w:before="120" w:after="120"/>
        <w:rPr>
          <w:rFonts w:ascii="Segoe" w:hAnsi="Segoe"/>
        </w:rPr>
      </w:pPr>
      <w:r w:rsidRPr="000223CE">
        <w:rPr>
          <w:rFonts w:ascii="Segoe" w:hAnsi="Segoe"/>
        </w:rPr>
        <w:t>Speakers</w:t>
      </w:r>
    </w:p>
    <w:p w:rsidR="001D03AC" w:rsidRPr="000223CE" w:rsidRDefault="001D03AC" w:rsidP="00AE3368">
      <w:pPr>
        <w:rPr>
          <w:rFonts w:ascii="Segoe" w:hAnsi="Segoe"/>
        </w:rPr>
      </w:pPr>
      <w:r w:rsidRPr="000223CE">
        <w:rPr>
          <w:rFonts w:ascii="Segoe" w:hAnsi="Segoe"/>
        </w:rPr>
        <w:t>Vishal R. Joshi, Program Manager, Microsoft Corporation</w:t>
      </w:r>
    </w:p>
    <w:p w:rsidR="001D03AC" w:rsidRPr="000223CE" w:rsidRDefault="001D03AC" w:rsidP="00AE3368">
      <w:pPr>
        <w:rPr>
          <w:rFonts w:ascii="Segoe" w:hAnsi="Segoe"/>
        </w:rPr>
      </w:pPr>
    </w:p>
    <w:tbl>
      <w:tblPr>
        <w:tblW w:w="0" w:type="auto"/>
        <w:tblCellMar>
          <w:left w:w="115" w:type="dxa"/>
          <w:right w:w="144" w:type="dxa"/>
        </w:tblCellMar>
        <w:tblLook w:val="00A0"/>
      </w:tblPr>
      <w:tblGrid>
        <w:gridCol w:w="7038"/>
        <w:gridCol w:w="2538"/>
      </w:tblGrid>
      <w:tr w:rsidR="001D03AC" w:rsidRPr="000223CE" w:rsidTr="00703D9A">
        <w:trPr>
          <w:trHeight w:val="1488"/>
        </w:trPr>
        <w:tc>
          <w:tcPr>
            <w:tcW w:w="7038" w:type="dxa"/>
          </w:tcPr>
          <w:p w:rsidR="001D03AC" w:rsidRPr="000223CE" w:rsidRDefault="001D03AC" w:rsidP="00703D9A">
            <w:pPr>
              <w:spacing w:after="0" w:line="240" w:lineRule="auto"/>
              <w:rPr>
                <w:rFonts w:ascii="Segoe" w:hAnsi="Segoe"/>
              </w:rPr>
            </w:pPr>
            <w:r w:rsidRPr="000223CE">
              <w:rPr>
                <w:rFonts w:ascii="Segoe" w:hAnsi="Segoe"/>
              </w:rPr>
              <w:t>First, today’s story of Web deployment is that it’s hard. We have to remember about all components which are necessary to run our application, like GAC, DB, registry, IIS settings, certificates, etc. Then we have to discuss the differences between dev and IT admin.</w:t>
            </w:r>
            <w:r w:rsidRPr="000223CE" w:rsidDel="00703D9A">
              <w:rPr>
                <w:rFonts w:ascii="Segoe" w:hAnsi="Segoe"/>
              </w:rPr>
              <w:t xml:space="preserve"> </w:t>
            </w:r>
          </w:p>
        </w:tc>
        <w:tc>
          <w:tcPr>
            <w:tcW w:w="2538" w:type="dxa"/>
          </w:tcPr>
          <w:p w:rsidR="001D03AC" w:rsidRPr="000223CE" w:rsidRDefault="001D03AC" w:rsidP="000223CE">
            <w:pPr>
              <w:spacing w:after="0" w:line="240" w:lineRule="auto"/>
              <w:rPr>
                <w:rFonts w:ascii="Segoe" w:hAnsi="Segoe"/>
                <w:b/>
                <w:bCs/>
                <w:u w:val="single"/>
              </w:rPr>
            </w:pPr>
            <w:r w:rsidRPr="000223CE">
              <w:rPr>
                <w:rFonts w:ascii="Segoe" w:hAnsi="Segoe"/>
                <w:b/>
                <w:bCs/>
                <w:u w:val="single"/>
              </w:rPr>
              <w:t xml:space="preserve">Mentioned Technologies </w:t>
            </w:r>
          </w:p>
          <w:p w:rsidR="001D03AC" w:rsidRPr="000223CE" w:rsidRDefault="001D03AC" w:rsidP="000223CE">
            <w:pPr>
              <w:pStyle w:val="ListParagraph"/>
              <w:numPr>
                <w:ilvl w:val="0"/>
                <w:numId w:val="1"/>
                <w:numberingChange w:id="0" w:author="Carlisle Communications" w:date="2008-11-04T15:04:00Z" w:original=""/>
              </w:numPr>
              <w:spacing w:after="0" w:line="240" w:lineRule="auto"/>
              <w:rPr>
                <w:rFonts w:ascii="Segoe" w:hAnsi="Segoe"/>
              </w:rPr>
            </w:pPr>
            <w:r w:rsidRPr="000223CE">
              <w:rPr>
                <w:rFonts w:ascii="Segoe" w:hAnsi="Segoe"/>
              </w:rPr>
              <w:t>Visual Studio 10</w:t>
            </w:r>
          </w:p>
          <w:p w:rsidR="001D03AC" w:rsidRPr="000223CE" w:rsidRDefault="001D03AC" w:rsidP="000223CE">
            <w:pPr>
              <w:pStyle w:val="ListParagraph"/>
              <w:numPr>
                <w:ilvl w:val="0"/>
                <w:numId w:val="1"/>
                <w:numberingChange w:id="1" w:author="Carlisle Communications" w:date="2008-11-04T15:04:00Z" w:original=""/>
              </w:numPr>
              <w:spacing w:after="0" w:line="240" w:lineRule="auto"/>
              <w:rPr>
                <w:rFonts w:ascii="Segoe" w:hAnsi="Segoe"/>
              </w:rPr>
            </w:pPr>
            <w:r w:rsidRPr="000223CE">
              <w:rPr>
                <w:rFonts w:ascii="Segoe" w:hAnsi="Segoe"/>
              </w:rPr>
              <w:t xml:space="preserve">ASP.NET </w:t>
            </w:r>
          </w:p>
          <w:p w:rsidR="001D03AC" w:rsidRPr="000223CE" w:rsidRDefault="001D03AC" w:rsidP="0055422E">
            <w:pPr>
              <w:pStyle w:val="ListParagraph"/>
              <w:ind w:left="360"/>
              <w:rPr>
                <w:rFonts w:ascii="Segoe" w:hAnsi="Segoe"/>
              </w:rPr>
            </w:pPr>
            <w:r w:rsidRPr="000223CE">
              <w:rPr>
                <w:rFonts w:ascii="Segoe" w:hAnsi="Segoe"/>
              </w:rPr>
              <w:t xml:space="preserve">Deployment </w:t>
            </w:r>
          </w:p>
        </w:tc>
      </w:tr>
      <w:tr w:rsidR="001D03AC" w:rsidRPr="000223CE" w:rsidTr="0055422E">
        <w:tc>
          <w:tcPr>
            <w:tcW w:w="9576" w:type="dxa"/>
            <w:gridSpan w:val="2"/>
          </w:tcPr>
          <w:p w:rsidR="001D03AC" w:rsidRPr="000223CE" w:rsidRDefault="001D03AC" w:rsidP="000223CE">
            <w:pPr>
              <w:spacing w:after="0" w:line="240" w:lineRule="auto"/>
              <w:rPr>
                <w:rFonts w:ascii="Segoe" w:hAnsi="Segoe"/>
              </w:rPr>
            </w:pPr>
            <w:r w:rsidRPr="000223CE">
              <w:rPr>
                <w:rFonts w:ascii="Segoe" w:hAnsi="Segoe"/>
              </w:rPr>
              <w:t xml:space="preserve">What’s new in Web deployment in VS10? Creating installer package with MS DEPLOY. We can package and then install on a,server farm, backup, share with community—it is a zip file that contains all necessary files. Based on that, Vishal showed how a whole flow diagram works and discussed different scenarios with Web package. </w:t>
            </w:r>
          </w:p>
          <w:p w:rsidR="001D03AC" w:rsidRPr="000223CE" w:rsidRDefault="001D03AC" w:rsidP="000223CE">
            <w:pPr>
              <w:spacing w:after="0" w:line="240" w:lineRule="auto"/>
              <w:rPr>
                <w:rFonts w:ascii="Segoe" w:hAnsi="Segoe"/>
              </w:rPr>
            </w:pPr>
          </w:p>
          <w:p w:rsidR="001D03AC" w:rsidRPr="000223CE" w:rsidRDefault="001D03AC" w:rsidP="000223CE">
            <w:pPr>
              <w:spacing w:after="0" w:line="240" w:lineRule="auto"/>
              <w:rPr>
                <w:rFonts w:ascii="Segoe" w:hAnsi="Segoe"/>
              </w:rPr>
            </w:pPr>
            <w:r w:rsidRPr="000223CE">
              <w:rPr>
                <w:rFonts w:ascii="Segoe" w:hAnsi="Segoe"/>
              </w:rPr>
              <w:t>In the second part of the session, the presenter talked about a new concept for deploying Web applications—Web Publishing Pipeline (WPP)—which consist of three parts: collection, transformations, output.</w:t>
            </w:r>
          </w:p>
          <w:p w:rsidR="001D03AC" w:rsidRPr="000223CE" w:rsidRDefault="001D03AC" w:rsidP="000223CE">
            <w:pPr>
              <w:spacing w:after="0" w:line="240" w:lineRule="auto"/>
              <w:rPr>
                <w:rFonts w:ascii="Segoe" w:hAnsi="Segoe"/>
                <w:lang w:eastAsia="ko-KR"/>
              </w:rPr>
            </w:pPr>
          </w:p>
          <w:p w:rsidR="001D03AC" w:rsidRPr="000223CE" w:rsidRDefault="001D03AC" w:rsidP="000223CE">
            <w:pPr>
              <w:spacing w:after="0" w:line="240" w:lineRule="auto"/>
              <w:rPr>
                <w:rFonts w:ascii="Segoe" w:hAnsi="Segoe"/>
              </w:rPr>
            </w:pPr>
            <w:r w:rsidRPr="000223CE">
              <w:rPr>
                <w:rFonts w:ascii="Segoe" w:hAnsi="Segoe"/>
              </w:rPr>
              <w:t xml:space="preserve">The last subject was web.config file transformation and how to deal with different versions of web.config for different configurations (debug, release, staging). This part covered how transformations work and what the flow is for that process. </w:t>
            </w:r>
          </w:p>
          <w:p w:rsidR="001D03AC" w:rsidRPr="000223CE" w:rsidRDefault="001D03AC" w:rsidP="0043488F">
            <w:pPr>
              <w:rPr>
                <w:rFonts w:ascii="Segoe" w:hAnsi="Segoe"/>
                <w:b/>
                <w:bCs/>
                <w:u w:val="single"/>
              </w:rPr>
            </w:pPr>
          </w:p>
        </w:tc>
      </w:tr>
    </w:tbl>
    <w:p w:rsidR="001D03AC" w:rsidRPr="000223CE" w:rsidRDefault="001D03AC" w:rsidP="00DE710B">
      <w:pPr>
        <w:pStyle w:val="Subtitle"/>
        <w:rPr>
          <w:rFonts w:ascii="Segoe" w:hAnsi="Segoe"/>
        </w:rPr>
      </w:pPr>
      <w:r w:rsidRPr="000223CE">
        <w:rPr>
          <w:rFonts w:ascii="Segoe" w:hAnsi="Segoe"/>
        </w:rPr>
        <w:t>List of demos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2"/>
        <w:gridCol w:w="4206"/>
        <w:gridCol w:w="2178"/>
      </w:tblGrid>
      <w:tr w:rsidR="001D03AC" w:rsidRPr="000223CE" w:rsidTr="000223CE">
        <w:tc>
          <w:tcPr>
            <w:tcW w:w="3192" w:type="dxa"/>
          </w:tcPr>
          <w:p w:rsidR="001D03AC" w:rsidRPr="000223CE" w:rsidRDefault="001D03AC" w:rsidP="0055422E">
            <w:pPr>
              <w:spacing w:after="0" w:line="240" w:lineRule="auto"/>
              <w:rPr>
                <w:rFonts w:ascii="Segoe" w:hAnsi="Segoe"/>
              </w:rPr>
            </w:pPr>
            <w:r w:rsidRPr="000223CE">
              <w:rPr>
                <w:rFonts w:ascii="Segoe" w:hAnsi="Segoe"/>
              </w:rPr>
              <w:t>Click Web Deployment</w:t>
            </w:r>
          </w:p>
        </w:tc>
        <w:tc>
          <w:tcPr>
            <w:tcW w:w="4206" w:type="dxa"/>
          </w:tcPr>
          <w:p w:rsidR="001D03AC" w:rsidRPr="000223CE" w:rsidRDefault="001D03AC" w:rsidP="002964D2">
            <w:pPr>
              <w:rPr>
                <w:rFonts w:ascii="Segoe" w:hAnsi="Segoe"/>
              </w:rPr>
            </w:pPr>
            <w:r w:rsidRPr="000223CE">
              <w:rPr>
                <w:rFonts w:ascii="Segoe" w:hAnsi="Segoe"/>
              </w:rPr>
              <w:t>Deploying My Web Page Starter Kit application from CodePlex from VS with new option to publish Web site in VS10 with option to publish method (we choose one of them called MS DEPLOY).</w:t>
            </w:r>
          </w:p>
        </w:tc>
        <w:tc>
          <w:tcPr>
            <w:tcW w:w="2178" w:type="dxa"/>
          </w:tcPr>
          <w:p w:rsidR="001D03AC" w:rsidRPr="000223CE" w:rsidRDefault="001D03AC" w:rsidP="002053D8">
            <w:pPr>
              <w:rPr>
                <w:rFonts w:ascii="Segoe" w:hAnsi="Segoe"/>
              </w:rPr>
            </w:pPr>
            <w:r w:rsidRPr="000223CE">
              <w:rPr>
                <w:rFonts w:ascii="Segoe" w:hAnsi="Segoe"/>
              </w:rPr>
              <w:t>10 min. into session</w:t>
            </w:r>
          </w:p>
        </w:tc>
      </w:tr>
    </w:tbl>
    <w:p w:rsidR="001D03AC" w:rsidRDefault="001D03AC">
      <w:pPr>
        <w:rPr>
          <w:ins w:id="2" w:author="Carlisle Communications" w:date="2008-11-04T15:05:00Z"/>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2"/>
        <w:gridCol w:w="4206"/>
        <w:gridCol w:w="2178"/>
      </w:tblGrid>
      <w:tr w:rsidR="001D03AC" w:rsidRPr="000223CE" w:rsidTr="000223CE">
        <w:tc>
          <w:tcPr>
            <w:tcW w:w="3192" w:type="dxa"/>
          </w:tcPr>
          <w:p w:rsidR="001D03AC" w:rsidRPr="000223CE" w:rsidRDefault="001D03AC" w:rsidP="000223CE">
            <w:pPr>
              <w:pStyle w:val="ListParagraph"/>
              <w:ind w:left="360"/>
              <w:rPr>
                <w:rFonts w:ascii="Segoe" w:hAnsi="Segoe"/>
              </w:rPr>
            </w:pPr>
            <w:r w:rsidRPr="000223CE">
              <w:rPr>
                <w:rFonts w:ascii="Segoe" w:hAnsi="Segoe"/>
              </w:rPr>
              <w:t xml:space="preserve">Web Packaging </w:t>
            </w:r>
          </w:p>
        </w:tc>
        <w:tc>
          <w:tcPr>
            <w:tcW w:w="4206" w:type="dxa"/>
          </w:tcPr>
          <w:p w:rsidR="001D03AC" w:rsidRPr="000223CE" w:rsidRDefault="001D03AC" w:rsidP="0055422E">
            <w:pPr>
              <w:tabs>
                <w:tab w:val="left" w:pos="6705"/>
              </w:tabs>
              <w:rPr>
                <w:rFonts w:ascii="Segoe" w:hAnsi="Segoe"/>
                <w:lang w:eastAsia="ko-KR"/>
              </w:rPr>
            </w:pPr>
            <w:r w:rsidRPr="000223CE">
              <w:rPr>
                <w:rFonts w:ascii="Segoe" w:hAnsi="Segoe"/>
                <w:lang w:eastAsia="ko-KR"/>
              </w:rPr>
              <w:t xml:space="preserve">Graffiti CMS was example of how to create deployment package. Right click in VS, Publish option, and Create Package. After all, we have the package to share with others and to install on other servers. Then we saw the installation process. </w:t>
            </w:r>
          </w:p>
        </w:tc>
        <w:tc>
          <w:tcPr>
            <w:tcW w:w="2178" w:type="dxa"/>
          </w:tcPr>
          <w:p w:rsidR="001D03AC" w:rsidRPr="000223CE" w:rsidRDefault="001D03AC" w:rsidP="0043488F">
            <w:pPr>
              <w:rPr>
                <w:rFonts w:ascii="Segoe" w:hAnsi="Segoe"/>
                <w:lang w:eastAsia="ko-KR"/>
              </w:rPr>
            </w:pPr>
            <w:r w:rsidRPr="000223CE">
              <w:rPr>
                <w:rFonts w:ascii="Segoe" w:hAnsi="Segoe"/>
                <w:lang w:eastAsia="ko-KR"/>
              </w:rPr>
              <w:t>15 min. into session</w:t>
            </w:r>
          </w:p>
        </w:tc>
      </w:tr>
      <w:tr w:rsidR="001D03AC" w:rsidRPr="000223CE" w:rsidTr="000223CE">
        <w:tc>
          <w:tcPr>
            <w:tcW w:w="3192" w:type="dxa"/>
          </w:tcPr>
          <w:p w:rsidR="001D03AC" w:rsidRPr="000223CE" w:rsidRDefault="001D03AC" w:rsidP="000223CE">
            <w:pPr>
              <w:pStyle w:val="ListParagraph"/>
              <w:ind w:left="360"/>
              <w:rPr>
                <w:rFonts w:ascii="Segoe" w:hAnsi="Segoe"/>
              </w:rPr>
            </w:pPr>
            <w:r w:rsidRPr="000223CE">
              <w:rPr>
                <w:rFonts w:ascii="Segoe" w:hAnsi="Segoe"/>
              </w:rPr>
              <w:t>Web Publishing Pipeline</w:t>
            </w:r>
          </w:p>
        </w:tc>
        <w:tc>
          <w:tcPr>
            <w:tcW w:w="4206" w:type="dxa"/>
          </w:tcPr>
          <w:p w:rsidR="001D03AC" w:rsidRPr="000223CE" w:rsidRDefault="001D03AC" w:rsidP="0055422E">
            <w:pPr>
              <w:tabs>
                <w:tab w:val="left" w:pos="6705"/>
              </w:tabs>
              <w:rPr>
                <w:rFonts w:ascii="Segoe" w:hAnsi="Segoe"/>
                <w:lang w:eastAsia="ko-KR"/>
              </w:rPr>
            </w:pPr>
            <w:r w:rsidRPr="000223CE">
              <w:rPr>
                <w:rFonts w:ascii="Segoe" w:hAnsi="Segoe"/>
                <w:lang w:eastAsia="ko-KR"/>
              </w:rPr>
              <w:t>Demo showed how WPP works. Showed new Publish tab in Visual Studio to create deployment package.</w:t>
            </w:r>
          </w:p>
        </w:tc>
        <w:tc>
          <w:tcPr>
            <w:tcW w:w="2178" w:type="dxa"/>
          </w:tcPr>
          <w:p w:rsidR="001D03AC" w:rsidRPr="000223CE" w:rsidRDefault="001D03AC" w:rsidP="0043488F">
            <w:pPr>
              <w:rPr>
                <w:rFonts w:ascii="Segoe" w:hAnsi="Segoe"/>
                <w:lang w:eastAsia="ko-KR"/>
              </w:rPr>
            </w:pPr>
            <w:r w:rsidRPr="000223CE">
              <w:rPr>
                <w:rFonts w:ascii="Segoe" w:hAnsi="Segoe"/>
                <w:lang w:eastAsia="ko-KR"/>
              </w:rPr>
              <w:t>10 min. into session</w:t>
            </w:r>
          </w:p>
        </w:tc>
      </w:tr>
      <w:tr w:rsidR="001D03AC" w:rsidRPr="000223CE" w:rsidTr="000223CE">
        <w:tc>
          <w:tcPr>
            <w:tcW w:w="3192" w:type="dxa"/>
          </w:tcPr>
          <w:p w:rsidR="001D03AC" w:rsidRPr="000223CE" w:rsidRDefault="001D03AC" w:rsidP="000223CE">
            <w:pPr>
              <w:pStyle w:val="ListParagraph"/>
              <w:ind w:left="360"/>
              <w:rPr>
                <w:rFonts w:ascii="Segoe" w:hAnsi="Segoe"/>
              </w:rPr>
            </w:pPr>
            <w:r w:rsidRPr="000223CE">
              <w:rPr>
                <w:rFonts w:ascii="Segoe" w:hAnsi="Segoe"/>
              </w:rPr>
              <w:t>Web.config transformation</w:t>
            </w:r>
          </w:p>
        </w:tc>
        <w:tc>
          <w:tcPr>
            <w:tcW w:w="4206" w:type="dxa"/>
          </w:tcPr>
          <w:p w:rsidR="001D03AC" w:rsidRPr="000223CE" w:rsidRDefault="001D03AC" w:rsidP="0055422E">
            <w:pPr>
              <w:tabs>
                <w:tab w:val="left" w:pos="6705"/>
              </w:tabs>
              <w:rPr>
                <w:rFonts w:ascii="Segoe" w:hAnsi="Segoe"/>
                <w:lang w:eastAsia="ko-KR"/>
              </w:rPr>
            </w:pPr>
            <w:r w:rsidRPr="000223CE">
              <w:rPr>
                <w:rFonts w:ascii="Segoe" w:hAnsi="Segoe"/>
                <w:lang w:eastAsia="ko-KR"/>
              </w:rPr>
              <w:t>Visual Studio as primary tool to show how transformation works and how to create such files</w:t>
            </w:r>
          </w:p>
        </w:tc>
        <w:tc>
          <w:tcPr>
            <w:tcW w:w="2178" w:type="dxa"/>
          </w:tcPr>
          <w:p w:rsidR="001D03AC" w:rsidRPr="000223CE" w:rsidRDefault="001D03AC" w:rsidP="00774758">
            <w:pPr>
              <w:rPr>
                <w:rFonts w:ascii="Segoe" w:hAnsi="Segoe"/>
                <w:lang w:eastAsia="ko-KR"/>
              </w:rPr>
            </w:pPr>
            <w:r w:rsidRPr="000223CE">
              <w:rPr>
                <w:rFonts w:ascii="Segoe" w:hAnsi="Segoe"/>
                <w:lang w:eastAsia="ko-KR"/>
              </w:rPr>
              <w:t>10 min. into session</w:t>
            </w:r>
          </w:p>
        </w:tc>
      </w:tr>
    </w:tbl>
    <w:p w:rsidR="001D03AC" w:rsidRPr="000223CE" w:rsidRDefault="001D03AC" w:rsidP="00DE710B">
      <w:pPr>
        <w:pStyle w:val="Subtitle"/>
        <w:rPr>
          <w:rFonts w:ascii="Segoe" w:hAnsi="Segoe"/>
        </w:rPr>
      </w:pPr>
      <w:r w:rsidRPr="000223CE">
        <w:rPr>
          <w:rFonts w:ascii="Segoe" w:hAnsi="Segoe"/>
        </w:rPr>
        <w:t xml:space="preserve"> </w:t>
      </w:r>
      <w:r w:rsidRPr="000223CE">
        <w:rPr>
          <w:rFonts w:ascii="Segoe" w:hAnsi="Segoe"/>
        </w:rPr>
        <w:tab/>
      </w:r>
    </w:p>
    <w:p w:rsidR="001D03AC" w:rsidRDefault="001D03AC" w:rsidP="00AE3CD8">
      <w:pPr>
        <w:pStyle w:val="NoSpacing"/>
        <w:rPr>
          <w:ins w:id="3" w:author="Carlisle Communications" w:date="2008-11-04T15:05:00Z"/>
          <w:rFonts w:ascii="Segoe" w:hAnsi="Segoe"/>
        </w:rPr>
      </w:pPr>
      <w:r w:rsidRPr="000223CE">
        <w:rPr>
          <w:rFonts w:ascii="Segoe" w:hAnsi="Segoe"/>
        </w:rPr>
        <w:t>Artur Zarski</w:t>
      </w:r>
    </w:p>
    <w:p w:rsidR="001D03AC" w:rsidRPr="000223CE" w:rsidRDefault="001D03AC" w:rsidP="00AE3CD8">
      <w:pPr>
        <w:pStyle w:val="NoSpacing"/>
        <w:numPr>
          <w:ins w:id="4" w:author="Carlisle Communications" w:date="2008-11-04T15:05:00Z"/>
        </w:numPr>
        <w:rPr>
          <w:rFonts w:ascii="Segoe" w:hAnsi="Segoe"/>
        </w:rPr>
      </w:pPr>
    </w:p>
    <w:p w:rsidR="001D03AC" w:rsidRPr="000223CE" w:rsidRDefault="001D03AC">
      <w:pPr>
        <w:rPr>
          <w:rFonts w:ascii="Segoe" w:hAnsi="Segoe"/>
        </w:rPr>
      </w:pPr>
      <w:hyperlink r:id="rId7" w:history="1">
        <w:r w:rsidRPr="000223CE">
          <w:rPr>
            <w:rStyle w:val="Hyperlink"/>
            <w:rFonts w:ascii="Segoe" w:hAnsi="Segoe"/>
          </w:rPr>
          <w:t>http://windowshosting.pl/list/40/0/15/posts</w:t>
        </w:r>
      </w:hyperlink>
    </w:p>
    <w:sectPr w:rsidR="001D03AC" w:rsidRPr="000223CE" w:rsidSect="004B56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3AC" w:rsidRDefault="001D03AC" w:rsidP="00C73356">
      <w:pPr>
        <w:spacing w:after="0" w:line="240" w:lineRule="auto"/>
      </w:pPr>
      <w:r>
        <w:separator/>
      </w:r>
    </w:p>
  </w:endnote>
  <w:endnote w:type="continuationSeparator" w:id="1">
    <w:p w:rsidR="001D03AC" w:rsidRDefault="001D03AC" w:rsidP="00C73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öUAA"/>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w:altName w:val="Arial"/>
    <w:panose1 w:val="00000000000000000000"/>
    <w:charset w:val="00"/>
    <w:family w:val="swiss"/>
    <w:notTrueType/>
    <w:pitch w:val="variable"/>
    <w:sig w:usb0="00000081" w:usb1="00000000" w:usb2="00000000" w:usb3="00000000" w:csb0="00000008" w:csb1="00000000"/>
  </w:font>
  <w:font w:name="Segoe Black">
    <w:altName w:val="Arial"/>
    <w:panose1 w:val="00000000000000000000"/>
    <w:charset w:val="00"/>
    <w:family w:val="swiss"/>
    <w:notTrueType/>
    <w:pitch w:val="variable"/>
    <w:sig w:usb0="00000081" w:usb1="00000000" w:usb2="00000000" w:usb3="00000000" w:csb0="00000008"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3AC" w:rsidRDefault="001D03AC" w:rsidP="00C73356">
      <w:pPr>
        <w:spacing w:after="0" w:line="240" w:lineRule="auto"/>
      </w:pPr>
      <w:r>
        <w:separator/>
      </w:r>
    </w:p>
  </w:footnote>
  <w:footnote w:type="continuationSeparator" w:id="1">
    <w:p w:rsidR="001D03AC" w:rsidRDefault="001D03AC" w:rsidP="00C733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B3A9D"/>
    <w:multiLevelType w:val="hybridMultilevel"/>
    <w:tmpl w:val="A498E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8049CC"/>
    <w:multiLevelType w:val="hybridMultilevel"/>
    <w:tmpl w:val="2F928316"/>
    <w:lvl w:ilvl="0" w:tplc="14CAD566">
      <w:numFmt w:val="bullet"/>
      <w:lvlText w:val="-"/>
      <w:lvlJc w:val="left"/>
      <w:pPr>
        <w:ind w:left="720" w:hanging="360"/>
      </w:pPr>
      <w:rPr>
        <w:rFonts w:ascii="Calibri" w:eastAsia="Times New Roman" w:hAnsi="Calibri"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84C324B"/>
    <w:multiLevelType w:val="hybridMultilevel"/>
    <w:tmpl w:val="4908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C78BB"/>
    <w:multiLevelType w:val="hybridMultilevel"/>
    <w:tmpl w:val="B2F28378"/>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trackRevisions/>
  <w:defaultTabStop w:val="720"/>
  <w:hyphenationZone w:val="425"/>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5576"/>
    <w:rsid w:val="00006B04"/>
    <w:rsid w:val="000223CE"/>
    <w:rsid w:val="00027730"/>
    <w:rsid w:val="000819ED"/>
    <w:rsid w:val="000B1625"/>
    <w:rsid w:val="000B789F"/>
    <w:rsid w:val="001053AF"/>
    <w:rsid w:val="00125608"/>
    <w:rsid w:val="001356DE"/>
    <w:rsid w:val="0019196D"/>
    <w:rsid w:val="001D03AC"/>
    <w:rsid w:val="001E6A74"/>
    <w:rsid w:val="001F7FD5"/>
    <w:rsid w:val="002053D8"/>
    <w:rsid w:val="00213FC1"/>
    <w:rsid w:val="00267A1C"/>
    <w:rsid w:val="002964D2"/>
    <w:rsid w:val="002C3C2D"/>
    <w:rsid w:val="00350A61"/>
    <w:rsid w:val="00370B19"/>
    <w:rsid w:val="00402BE9"/>
    <w:rsid w:val="004101FD"/>
    <w:rsid w:val="004113F4"/>
    <w:rsid w:val="00415CBC"/>
    <w:rsid w:val="00421315"/>
    <w:rsid w:val="00422494"/>
    <w:rsid w:val="0043488F"/>
    <w:rsid w:val="00495B0B"/>
    <w:rsid w:val="004B5694"/>
    <w:rsid w:val="004F1516"/>
    <w:rsid w:val="005117AB"/>
    <w:rsid w:val="00520255"/>
    <w:rsid w:val="00532FF0"/>
    <w:rsid w:val="00540884"/>
    <w:rsid w:val="0055422E"/>
    <w:rsid w:val="005C4A7A"/>
    <w:rsid w:val="005E43B5"/>
    <w:rsid w:val="00602A41"/>
    <w:rsid w:val="00646275"/>
    <w:rsid w:val="006A320B"/>
    <w:rsid w:val="006D324C"/>
    <w:rsid w:val="006D4084"/>
    <w:rsid w:val="00703D9A"/>
    <w:rsid w:val="007546BD"/>
    <w:rsid w:val="00774758"/>
    <w:rsid w:val="007A258B"/>
    <w:rsid w:val="007F54B1"/>
    <w:rsid w:val="00857FB0"/>
    <w:rsid w:val="009044A1"/>
    <w:rsid w:val="00957B1F"/>
    <w:rsid w:val="00990D68"/>
    <w:rsid w:val="009E0494"/>
    <w:rsid w:val="009E5272"/>
    <w:rsid w:val="009F2CE2"/>
    <w:rsid w:val="009F37F5"/>
    <w:rsid w:val="00A171AB"/>
    <w:rsid w:val="00A31274"/>
    <w:rsid w:val="00A62D15"/>
    <w:rsid w:val="00A66D61"/>
    <w:rsid w:val="00A814F6"/>
    <w:rsid w:val="00AA53B7"/>
    <w:rsid w:val="00AD6B73"/>
    <w:rsid w:val="00AE3368"/>
    <w:rsid w:val="00AE3CD8"/>
    <w:rsid w:val="00B1655F"/>
    <w:rsid w:val="00B55576"/>
    <w:rsid w:val="00B570BA"/>
    <w:rsid w:val="00B71799"/>
    <w:rsid w:val="00B74415"/>
    <w:rsid w:val="00B80F57"/>
    <w:rsid w:val="00B85733"/>
    <w:rsid w:val="00B9029D"/>
    <w:rsid w:val="00BB50FD"/>
    <w:rsid w:val="00C1614E"/>
    <w:rsid w:val="00C43E4A"/>
    <w:rsid w:val="00C537F0"/>
    <w:rsid w:val="00C73356"/>
    <w:rsid w:val="00C85070"/>
    <w:rsid w:val="00D139DF"/>
    <w:rsid w:val="00D14204"/>
    <w:rsid w:val="00D50D79"/>
    <w:rsid w:val="00D75ACB"/>
    <w:rsid w:val="00DE2474"/>
    <w:rsid w:val="00DE710B"/>
    <w:rsid w:val="00DF5279"/>
    <w:rsid w:val="00E17121"/>
    <w:rsid w:val="00E2191B"/>
    <w:rsid w:val="00E44AF6"/>
    <w:rsid w:val="00E45685"/>
    <w:rsid w:val="00E702BE"/>
    <w:rsid w:val="00E72567"/>
    <w:rsid w:val="00E9438B"/>
    <w:rsid w:val="00EC7CF2"/>
    <w:rsid w:val="00EF7A95"/>
    <w:rsid w:val="00F07100"/>
    <w:rsid w:val="00FB5CD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atang"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94"/>
    <w:pPr>
      <w:spacing w:after="200" w:line="276" w:lineRule="auto"/>
    </w:pPr>
  </w:style>
  <w:style w:type="paragraph" w:styleId="Heading1">
    <w:name w:val="heading 1"/>
    <w:basedOn w:val="Normal"/>
    <w:next w:val="Normal"/>
    <w:link w:val="Heading1Char"/>
    <w:uiPriority w:val="99"/>
    <w:qFormat/>
    <w:rsid w:val="00B570B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570B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570BA"/>
    <w:pPr>
      <w:keepNext/>
      <w:keepLines/>
      <w:spacing w:before="200" w:after="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0BA"/>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B570BA"/>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B570BA"/>
    <w:rPr>
      <w:rFonts w:ascii="Cambria" w:hAnsi="Cambria" w:cs="Times New Roman"/>
      <w:b/>
      <w:bCs/>
      <w:color w:val="4F81BD"/>
    </w:rPr>
  </w:style>
  <w:style w:type="table" w:styleId="TableGrid">
    <w:name w:val="Table Grid"/>
    <w:basedOn w:val="TableNormal"/>
    <w:uiPriority w:val="99"/>
    <w:rsid w:val="00C8507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C7335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73356"/>
    <w:rPr>
      <w:rFonts w:cs="Times New Roman"/>
    </w:rPr>
  </w:style>
  <w:style w:type="paragraph" w:styleId="Footer">
    <w:name w:val="footer"/>
    <w:basedOn w:val="Normal"/>
    <w:link w:val="FooterChar"/>
    <w:uiPriority w:val="99"/>
    <w:semiHidden/>
    <w:rsid w:val="00C733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C73356"/>
    <w:rPr>
      <w:rFonts w:cs="Times New Roman"/>
    </w:rPr>
  </w:style>
  <w:style w:type="paragraph" w:styleId="BalloonText">
    <w:name w:val="Balloon Text"/>
    <w:basedOn w:val="Normal"/>
    <w:link w:val="BalloonTextChar"/>
    <w:uiPriority w:val="99"/>
    <w:semiHidden/>
    <w:rsid w:val="00C7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73356"/>
    <w:rPr>
      <w:rFonts w:ascii="Tahoma" w:hAnsi="Tahoma" w:cs="Tahoma"/>
      <w:sz w:val="16"/>
      <w:szCs w:val="16"/>
    </w:rPr>
  </w:style>
  <w:style w:type="paragraph" w:styleId="Title">
    <w:name w:val="Title"/>
    <w:basedOn w:val="Normal"/>
    <w:next w:val="Normal"/>
    <w:link w:val="TitleChar"/>
    <w:uiPriority w:val="99"/>
    <w:qFormat/>
    <w:rsid w:val="00B570B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B570B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B570BA"/>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B570BA"/>
    <w:rPr>
      <w:rFonts w:ascii="Cambria" w:hAnsi="Cambria" w:cs="Times New Roman"/>
      <w:i/>
      <w:iCs/>
      <w:color w:val="4F81BD"/>
      <w:spacing w:val="15"/>
      <w:sz w:val="24"/>
      <w:szCs w:val="24"/>
    </w:rPr>
  </w:style>
  <w:style w:type="paragraph" w:styleId="ListParagraph">
    <w:name w:val="List Paragraph"/>
    <w:basedOn w:val="Normal"/>
    <w:uiPriority w:val="99"/>
    <w:qFormat/>
    <w:rsid w:val="00B570BA"/>
    <w:pPr>
      <w:ind w:left="720"/>
      <w:contextualSpacing/>
    </w:pPr>
  </w:style>
  <w:style w:type="character" w:styleId="Hyperlink">
    <w:name w:val="Hyperlink"/>
    <w:basedOn w:val="DefaultParagraphFont"/>
    <w:uiPriority w:val="99"/>
    <w:rsid w:val="00B570BA"/>
    <w:rPr>
      <w:rFonts w:cs="Times New Roman"/>
      <w:color w:val="0000FF"/>
      <w:u w:val="single"/>
    </w:rPr>
  </w:style>
  <w:style w:type="character" w:styleId="SubtleEmphasis">
    <w:name w:val="Subtle Emphasis"/>
    <w:basedOn w:val="DefaultParagraphFont"/>
    <w:uiPriority w:val="99"/>
    <w:qFormat/>
    <w:rsid w:val="00AE3368"/>
    <w:rPr>
      <w:rFonts w:cs="Times New Roman"/>
      <w:i/>
      <w:iCs/>
      <w:color w:val="808080"/>
    </w:rPr>
  </w:style>
  <w:style w:type="character" w:styleId="IntenseEmphasis">
    <w:name w:val="Intense Emphasis"/>
    <w:basedOn w:val="DefaultParagraphFont"/>
    <w:uiPriority w:val="99"/>
    <w:qFormat/>
    <w:rsid w:val="00AE3368"/>
    <w:rPr>
      <w:rFonts w:cs="Times New Roman"/>
      <w:b/>
      <w:bCs/>
      <w:i/>
      <w:iCs/>
      <w:color w:val="4F81BD"/>
    </w:rPr>
  </w:style>
  <w:style w:type="paragraph" w:styleId="NoSpacing">
    <w:name w:val="No Spacing"/>
    <w:uiPriority w:val="99"/>
    <w:qFormat/>
    <w:rsid w:val="00AE3CD8"/>
  </w:style>
  <w:style w:type="character" w:styleId="FollowedHyperlink">
    <w:name w:val="FollowedHyperlink"/>
    <w:basedOn w:val="DefaultParagraphFont"/>
    <w:uiPriority w:val="99"/>
    <w:semiHidden/>
    <w:rsid w:val="00B55576"/>
    <w:rPr>
      <w:rFonts w:cs="Times New Roman"/>
      <w:color w:val="800080"/>
      <w:u w:val="single"/>
    </w:rPr>
  </w:style>
  <w:style w:type="character" w:styleId="CommentReference">
    <w:name w:val="annotation reference"/>
    <w:basedOn w:val="DefaultParagraphFont"/>
    <w:uiPriority w:val="99"/>
    <w:semiHidden/>
    <w:rsid w:val="00703D9A"/>
    <w:rPr>
      <w:rFonts w:cs="Times New Roman"/>
      <w:sz w:val="16"/>
      <w:szCs w:val="16"/>
    </w:rPr>
  </w:style>
  <w:style w:type="paragraph" w:styleId="CommentText">
    <w:name w:val="annotation text"/>
    <w:basedOn w:val="Normal"/>
    <w:link w:val="CommentTextChar"/>
    <w:uiPriority w:val="99"/>
    <w:semiHidden/>
    <w:rsid w:val="00703D9A"/>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703D9A"/>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ndowshosting.pl/list/40/0/15/p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z.EUROPE\Desktop\SessionSummaryTemplate_v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SessionSummaryTemplate_v04.dotx</Template>
  <TotalTime>0</TotalTime>
  <Pages>2</Pages>
  <Words>325</Words>
  <Characters>1858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PC33</dc:title>
  <dc:subject/>
  <dc:creator>Artur Zarski</dc:creator>
  <cp:keywords/>
  <dc:description/>
  <cp:lastModifiedBy>Carlisle Communications</cp:lastModifiedBy>
  <cp:revision>3</cp:revision>
  <cp:lastPrinted>2008-09-17T19:47:00Z</cp:lastPrinted>
  <dcterms:created xsi:type="dcterms:W3CDTF">2008-11-04T21:06:00Z</dcterms:created>
  <dcterms:modified xsi:type="dcterms:W3CDTF">2008-11-11T13:52:00Z</dcterms:modified>
</cp:coreProperties>
</file>